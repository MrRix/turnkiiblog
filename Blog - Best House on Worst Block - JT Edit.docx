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7AE4E" w14:textId="77777777" w:rsidR="007169A1" w:rsidRPr="0077454B" w:rsidRDefault="007169A1">
      <w:pPr>
        <w:rPr>
          <w:lang w:val="en-CA"/>
        </w:rPr>
      </w:pPr>
      <w:bookmarkStart w:id="0" w:name="_GoBack"/>
      <w:bookmarkEnd w:id="0"/>
    </w:p>
    <w:p w14:paraId="0CE6CBCB" w14:textId="3115389B" w:rsidR="00A739B0" w:rsidRDefault="00A739B0" w:rsidP="00456F3A">
      <w:pPr>
        <w:jc w:val="both"/>
        <w:rPr>
          <w:lang w:val="en-CA"/>
        </w:rPr>
      </w:pPr>
      <w:r>
        <w:rPr>
          <w:lang w:val="en-CA"/>
        </w:rPr>
        <w:t xml:space="preserve">Today we are going to look </w:t>
      </w:r>
      <w:r w:rsidR="00CB3266">
        <w:rPr>
          <w:lang w:val="en-CA"/>
        </w:rPr>
        <w:t xml:space="preserve">at </w:t>
      </w:r>
      <w:r>
        <w:rPr>
          <w:lang w:val="en-CA"/>
        </w:rPr>
        <w:t>the age-old saying, “</w:t>
      </w:r>
      <w:r w:rsidR="00CB3266">
        <w:rPr>
          <w:lang w:val="en-CA"/>
        </w:rPr>
        <w:t>d</w:t>
      </w:r>
      <w:r>
        <w:rPr>
          <w:lang w:val="en-CA"/>
        </w:rPr>
        <w:t xml:space="preserve">on’t be the best house on the block” and understand why this </w:t>
      </w:r>
      <w:r w:rsidR="00CB3266">
        <w:rPr>
          <w:lang w:val="en-CA"/>
        </w:rPr>
        <w:t xml:space="preserve">is </w:t>
      </w:r>
      <w:r>
        <w:rPr>
          <w:lang w:val="en-CA"/>
        </w:rPr>
        <w:t>still applicable in today’s real estate market.</w:t>
      </w:r>
    </w:p>
    <w:p w14:paraId="0D24DBFA" w14:textId="77777777" w:rsidR="00A739B0" w:rsidRDefault="00A739B0" w:rsidP="00456F3A">
      <w:pPr>
        <w:jc w:val="both"/>
        <w:rPr>
          <w:lang w:val="en-CA"/>
        </w:rPr>
      </w:pPr>
    </w:p>
    <w:p w14:paraId="5A17C642" w14:textId="7AFFF847" w:rsidR="007169A1" w:rsidRPr="0077454B" w:rsidRDefault="007169A1" w:rsidP="00456F3A">
      <w:pPr>
        <w:jc w:val="both"/>
        <w:rPr>
          <w:lang w:val="en-CA"/>
        </w:rPr>
      </w:pPr>
      <w:r w:rsidRPr="0077454B">
        <w:rPr>
          <w:lang w:val="en-CA"/>
        </w:rPr>
        <w:t xml:space="preserve">Let’s start off with an extreme example to help us visualize </w:t>
      </w:r>
      <w:r w:rsidR="00CB3266">
        <w:rPr>
          <w:lang w:val="en-CA"/>
        </w:rPr>
        <w:t xml:space="preserve">the </w:t>
      </w:r>
      <w:r w:rsidRPr="0077454B">
        <w:rPr>
          <w:lang w:val="en-CA"/>
        </w:rPr>
        <w:t>two opposing situations. Purchasing the best house in the worst neighbourhood vs</w:t>
      </w:r>
      <w:r w:rsidR="009B26F5">
        <w:rPr>
          <w:lang w:val="en-CA"/>
        </w:rPr>
        <w:t>.</w:t>
      </w:r>
      <w:r w:rsidRPr="0077454B">
        <w:rPr>
          <w:lang w:val="en-CA"/>
        </w:rPr>
        <w:t xml:space="preserve"> the worst house in the best neighbourhood.</w:t>
      </w:r>
    </w:p>
    <w:p w14:paraId="5D1DB3E8" w14:textId="77777777" w:rsidR="007169A1" w:rsidRPr="0077454B" w:rsidRDefault="007169A1" w:rsidP="00456F3A">
      <w:pPr>
        <w:jc w:val="both"/>
        <w:rPr>
          <w:lang w:val="en-CA"/>
        </w:rPr>
      </w:pPr>
    </w:p>
    <w:p w14:paraId="578BB4A1" w14:textId="77777777" w:rsidR="00867BC4" w:rsidRPr="0077454B" w:rsidRDefault="007169A1" w:rsidP="00456F3A">
      <w:pPr>
        <w:jc w:val="both"/>
        <w:rPr>
          <w:lang w:val="en-CA"/>
        </w:rPr>
      </w:pPr>
      <w:r w:rsidRPr="0077454B">
        <w:rPr>
          <w:lang w:val="en-CA"/>
        </w:rPr>
        <w:t xml:space="preserve">We can assume that most buyers are searching for a particular type of house to purchase (example: 3 bedrooms, 2 bathrooms, garage, and a yard). </w:t>
      </w:r>
    </w:p>
    <w:p w14:paraId="259D6D2A" w14:textId="77777777" w:rsidR="007169A1" w:rsidRPr="0077454B" w:rsidRDefault="007169A1" w:rsidP="00456F3A">
      <w:pPr>
        <w:jc w:val="both"/>
        <w:rPr>
          <w:lang w:val="en-CA"/>
        </w:rPr>
      </w:pPr>
    </w:p>
    <w:p w14:paraId="2371B495" w14:textId="7C757DE7" w:rsidR="007169A1" w:rsidRPr="0077454B" w:rsidRDefault="007169A1" w:rsidP="00456F3A">
      <w:pPr>
        <w:jc w:val="both"/>
        <w:rPr>
          <w:lang w:val="en-CA"/>
        </w:rPr>
      </w:pPr>
      <w:r w:rsidRPr="0077454B">
        <w:rPr>
          <w:lang w:val="en-CA"/>
        </w:rPr>
        <w:t>Compared to the other houses around it and the neighbourhood it’s in, that same house may be considered the best house in one neighbourhood but the worst house in another. It all depends on the popularity of the neighbourhood and the type of houses that surround it.</w:t>
      </w:r>
    </w:p>
    <w:p w14:paraId="5C29872D" w14:textId="77777777" w:rsidR="007169A1" w:rsidRPr="0077454B" w:rsidRDefault="007169A1" w:rsidP="00456F3A">
      <w:pPr>
        <w:jc w:val="both"/>
        <w:rPr>
          <w:lang w:val="en-CA"/>
        </w:rPr>
      </w:pPr>
    </w:p>
    <w:p w14:paraId="4033BB64" w14:textId="48E4B3D4" w:rsidR="007169A1" w:rsidRPr="0077454B" w:rsidRDefault="007169A1" w:rsidP="00456F3A">
      <w:pPr>
        <w:jc w:val="both"/>
        <w:rPr>
          <w:lang w:val="en-CA"/>
        </w:rPr>
      </w:pPr>
      <w:r w:rsidRPr="0077454B">
        <w:rPr>
          <w:lang w:val="en-CA"/>
        </w:rPr>
        <w:t>So lets explore these two extreme examples</w:t>
      </w:r>
      <w:ins w:id="1" w:author="Julius Tang" w:date="2015-02-19T11:07:00Z">
        <w:r w:rsidR="00CB3266">
          <w:rPr>
            <w:lang w:val="en-CA"/>
          </w:rPr>
          <w:t>:</w:t>
        </w:r>
      </w:ins>
    </w:p>
    <w:p w14:paraId="1BA8B057" w14:textId="77777777" w:rsidR="007169A1" w:rsidRPr="0077454B" w:rsidRDefault="007169A1">
      <w:pPr>
        <w:rPr>
          <w:lang w:val="en-CA"/>
        </w:rPr>
      </w:pPr>
    </w:p>
    <w:p w14:paraId="3181B83F" w14:textId="77777777" w:rsidR="007169A1" w:rsidRPr="0077454B" w:rsidRDefault="00A70756">
      <w:pPr>
        <w:rPr>
          <w:b/>
          <w:lang w:val="en-CA"/>
        </w:rPr>
      </w:pPr>
      <w:r>
        <w:rPr>
          <w:b/>
          <w:lang w:val="en-CA"/>
        </w:rPr>
        <w:t xml:space="preserve">Scenario </w:t>
      </w:r>
      <w:r w:rsidR="007169A1" w:rsidRPr="0077454B">
        <w:rPr>
          <w:b/>
          <w:lang w:val="en-CA"/>
        </w:rPr>
        <w:t>1</w:t>
      </w:r>
      <w:r>
        <w:rPr>
          <w:b/>
          <w:lang w:val="en-CA"/>
        </w:rPr>
        <w:t>:</w:t>
      </w:r>
      <w:r w:rsidR="007169A1" w:rsidRPr="0077454B">
        <w:rPr>
          <w:b/>
          <w:lang w:val="en-CA"/>
        </w:rPr>
        <w:t xml:space="preserve"> Best House in the Worst Neighbourhood</w:t>
      </w:r>
    </w:p>
    <w:p w14:paraId="58861D08" w14:textId="77777777" w:rsidR="007169A1" w:rsidRPr="0077454B" w:rsidRDefault="007169A1">
      <w:pPr>
        <w:rPr>
          <w:lang w:val="en-CA"/>
        </w:rPr>
      </w:pPr>
    </w:p>
    <w:p w14:paraId="2C149513" w14:textId="5711B471" w:rsidR="007169A1" w:rsidRPr="0077454B" w:rsidRDefault="007169A1" w:rsidP="00456F3A">
      <w:pPr>
        <w:jc w:val="both"/>
        <w:rPr>
          <w:lang w:val="en-CA"/>
        </w:rPr>
      </w:pPr>
      <w:r w:rsidRPr="0077454B">
        <w:rPr>
          <w:lang w:val="en-CA"/>
        </w:rPr>
        <w:t xml:space="preserve">The worst block in town </w:t>
      </w:r>
      <w:r w:rsidR="00294D4B" w:rsidRPr="0077454B">
        <w:rPr>
          <w:lang w:val="en-CA"/>
        </w:rPr>
        <w:t>borders an industrial area</w:t>
      </w:r>
      <w:r w:rsidR="00294D4B">
        <w:rPr>
          <w:lang w:val="en-CA"/>
        </w:rPr>
        <w:t xml:space="preserve"> and</w:t>
      </w:r>
      <w:r w:rsidR="00294D4B" w:rsidRPr="0077454B">
        <w:rPr>
          <w:lang w:val="en-CA"/>
        </w:rPr>
        <w:t xml:space="preserve"> </w:t>
      </w:r>
      <w:r w:rsidR="00294D4B">
        <w:rPr>
          <w:lang w:val="en-CA"/>
        </w:rPr>
        <w:t xml:space="preserve">is far from schools, public transit, </w:t>
      </w:r>
      <w:r w:rsidR="00CB3266">
        <w:rPr>
          <w:lang w:val="en-CA"/>
        </w:rPr>
        <w:t xml:space="preserve">retail </w:t>
      </w:r>
      <w:r w:rsidRPr="0077454B">
        <w:rPr>
          <w:lang w:val="en-CA"/>
        </w:rPr>
        <w:t>stores</w:t>
      </w:r>
      <w:r w:rsidR="00294D4B">
        <w:rPr>
          <w:lang w:val="en-CA"/>
        </w:rPr>
        <w:t>,</w:t>
      </w:r>
      <w:r w:rsidRPr="0077454B">
        <w:rPr>
          <w:lang w:val="en-CA"/>
        </w:rPr>
        <w:t xml:space="preserve"> </w:t>
      </w:r>
      <w:r w:rsidR="003E6340" w:rsidRPr="0077454B">
        <w:rPr>
          <w:lang w:val="en-CA"/>
        </w:rPr>
        <w:t>and parks</w:t>
      </w:r>
      <w:r w:rsidRPr="0077454B">
        <w:rPr>
          <w:lang w:val="en-CA"/>
        </w:rPr>
        <w:t xml:space="preserve">. </w:t>
      </w:r>
      <w:r w:rsidR="00294D4B">
        <w:rPr>
          <w:lang w:val="en-CA"/>
        </w:rPr>
        <w:t>The surrounding</w:t>
      </w:r>
      <w:r w:rsidRPr="0077454B">
        <w:rPr>
          <w:lang w:val="en-CA"/>
        </w:rPr>
        <w:t xml:space="preserve"> </w:t>
      </w:r>
      <w:r w:rsidR="00294D4B">
        <w:rPr>
          <w:lang w:val="en-CA"/>
        </w:rPr>
        <w:t xml:space="preserve">houses </w:t>
      </w:r>
      <w:r w:rsidRPr="0077454B">
        <w:rPr>
          <w:lang w:val="en-CA"/>
        </w:rPr>
        <w:t xml:space="preserve">have </w:t>
      </w:r>
      <w:r w:rsidR="003E6340" w:rsidRPr="0077454B">
        <w:rPr>
          <w:lang w:val="en-CA"/>
        </w:rPr>
        <w:t>not been</w:t>
      </w:r>
      <w:r w:rsidR="00294D4B">
        <w:rPr>
          <w:lang w:val="en-CA"/>
        </w:rPr>
        <w:t xml:space="preserve"> properly</w:t>
      </w:r>
      <w:r w:rsidR="003E6340" w:rsidRPr="0077454B">
        <w:rPr>
          <w:lang w:val="en-CA"/>
        </w:rPr>
        <w:t xml:space="preserve"> cared for and </w:t>
      </w:r>
      <w:r w:rsidR="00294D4B">
        <w:rPr>
          <w:lang w:val="en-CA"/>
        </w:rPr>
        <w:t xml:space="preserve">appear </w:t>
      </w:r>
      <w:r w:rsidRPr="0077454B">
        <w:rPr>
          <w:lang w:val="en-CA"/>
        </w:rPr>
        <w:t xml:space="preserve">very run down. </w:t>
      </w:r>
    </w:p>
    <w:p w14:paraId="2CA7B339" w14:textId="77777777" w:rsidR="007169A1" w:rsidRPr="0077454B" w:rsidRDefault="007169A1" w:rsidP="00456F3A">
      <w:pPr>
        <w:jc w:val="both"/>
        <w:rPr>
          <w:lang w:val="en-CA"/>
        </w:rPr>
      </w:pPr>
    </w:p>
    <w:p w14:paraId="389369D3" w14:textId="77777777" w:rsidR="003E6340" w:rsidRPr="0077454B" w:rsidRDefault="007169A1" w:rsidP="00456F3A">
      <w:pPr>
        <w:jc w:val="both"/>
        <w:rPr>
          <w:lang w:val="en-CA"/>
        </w:rPr>
      </w:pPr>
      <w:r w:rsidRPr="0077454B">
        <w:rPr>
          <w:lang w:val="en-CA"/>
        </w:rPr>
        <w:t xml:space="preserve">You find the house you like on this block; however, it’s a shining beacon of hope in an otherwise desolate grey wasteland. </w:t>
      </w:r>
    </w:p>
    <w:p w14:paraId="0A4F8E82" w14:textId="77777777" w:rsidR="003E6340" w:rsidRPr="0077454B" w:rsidRDefault="003E6340" w:rsidP="00456F3A">
      <w:pPr>
        <w:jc w:val="both"/>
        <w:rPr>
          <w:lang w:val="en-CA"/>
        </w:rPr>
      </w:pPr>
    </w:p>
    <w:p w14:paraId="291AD650" w14:textId="7CC014F7" w:rsidR="00EE36AB" w:rsidRPr="0077454B" w:rsidRDefault="00EE36AB" w:rsidP="00456F3A">
      <w:pPr>
        <w:jc w:val="both"/>
        <w:rPr>
          <w:lang w:val="en-CA"/>
        </w:rPr>
      </w:pPr>
      <w:r w:rsidRPr="0077454B">
        <w:rPr>
          <w:lang w:val="en-CA"/>
        </w:rPr>
        <w:t xml:space="preserve">Some obvious </w:t>
      </w:r>
      <w:r w:rsidR="00CB3266">
        <w:rPr>
          <w:lang w:val="en-CA"/>
        </w:rPr>
        <w:t>i</w:t>
      </w:r>
      <w:r w:rsidRPr="0077454B">
        <w:rPr>
          <w:lang w:val="en-CA"/>
        </w:rPr>
        <w:t>ssues with this situation</w:t>
      </w:r>
      <w:ins w:id="2" w:author="Julius Tang" w:date="2015-02-19T11:08:00Z">
        <w:r w:rsidR="00CB3266">
          <w:rPr>
            <w:lang w:val="en-CA"/>
          </w:rPr>
          <w:t>:</w:t>
        </w:r>
      </w:ins>
    </w:p>
    <w:p w14:paraId="059C80AD" w14:textId="77777777" w:rsidR="003E6340" w:rsidRPr="0077454B" w:rsidRDefault="00EE36AB" w:rsidP="00456F3A">
      <w:pPr>
        <w:jc w:val="both"/>
        <w:rPr>
          <w:lang w:val="en-CA"/>
        </w:rPr>
      </w:pPr>
      <w:r w:rsidRPr="0077454B">
        <w:rPr>
          <w:lang w:val="en-CA"/>
        </w:rPr>
        <w:t xml:space="preserve"> </w:t>
      </w:r>
    </w:p>
    <w:p w14:paraId="60011682" w14:textId="5D443FB2" w:rsidR="00721CED" w:rsidRDefault="00721CED" w:rsidP="00456F3A">
      <w:pPr>
        <w:pStyle w:val="ListParagraph"/>
        <w:numPr>
          <w:ilvl w:val="0"/>
          <w:numId w:val="1"/>
        </w:numPr>
        <w:jc w:val="both"/>
        <w:rPr>
          <w:lang w:val="en-CA"/>
        </w:rPr>
      </w:pPr>
      <w:r w:rsidRPr="0077454B">
        <w:rPr>
          <w:lang w:val="en-CA"/>
        </w:rPr>
        <w:t xml:space="preserve">Increases in </w:t>
      </w:r>
      <w:r w:rsidR="00294D4B">
        <w:rPr>
          <w:lang w:val="en-CA"/>
        </w:rPr>
        <w:t xml:space="preserve">overall </w:t>
      </w:r>
      <w:r w:rsidRPr="0077454B">
        <w:rPr>
          <w:lang w:val="en-CA"/>
        </w:rPr>
        <w:t xml:space="preserve">house prices will have less of an effect on your property. </w:t>
      </w:r>
    </w:p>
    <w:p w14:paraId="23DE68E2" w14:textId="1B2A89B8" w:rsidR="00EC27D3" w:rsidRDefault="00EC27D3" w:rsidP="00EC27D3">
      <w:pPr>
        <w:pStyle w:val="ListParagraph"/>
        <w:numPr>
          <w:ilvl w:val="1"/>
          <w:numId w:val="1"/>
        </w:numPr>
        <w:jc w:val="both"/>
        <w:rPr>
          <w:lang w:val="en-CA"/>
        </w:rPr>
      </w:pPr>
      <w:r>
        <w:rPr>
          <w:lang w:val="en-CA"/>
        </w:rPr>
        <w:t>This is an important idea so lets break it down further with an example:</w:t>
      </w:r>
    </w:p>
    <w:p w14:paraId="6BF30A27" w14:textId="77777777" w:rsidR="00EC27D3" w:rsidRDefault="00EC27D3" w:rsidP="00EC27D3">
      <w:pPr>
        <w:ind w:firstLine="720"/>
        <w:jc w:val="both"/>
        <w:rPr>
          <w:lang w:val="en-CA"/>
        </w:rPr>
      </w:pPr>
    </w:p>
    <w:p w14:paraId="356FBE21" w14:textId="1757E990" w:rsidR="00EC27D3" w:rsidRPr="00EC27D3" w:rsidRDefault="00294D4B" w:rsidP="00EC27D3">
      <w:pPr>
        <w:ind w:left="720"/>
        <w:jc w:val="both"/>
        <w:rPr>
          <w:lang w:val="en-CA"/>
        </w:rPr>
      </w:pPr>
      <w:r w:rsidRPr="00EC27D3">
        <w:rPr>
          <w:lang w:val="en-CA"/>
        </w:rPr>
        <w:t xml:space="preserve">People often </w:t>
      </w:r>
      <w:r w:rsidR="00EC27D3" w:rsidRPr="00EC27D3">
        <w:rPr>
          <w:lang w:val="en-CA"/>
        </w:rPr>
        <w:t xml:space="preserve">only </w:t>
      </w:r>
      <w:r w:rsidRPr="00EC27D3">
        <w:rPr>
          <w:lang w:val="en-CA"/>
        </w:rPr>
        <w:t xml:space="preserve">compare the actual dollar value </w:t>
      </w:r>
      <w:r w:rsidR="00EC27D3" w:rsidRPr="00EC27D3">
        <w:rPr>
          <w:lang w:val="en-CA"/>
        </w:rPr>
        <w:t>increases of surrounding houses.</w:t>
      </w:r>
      <w:r w:rsidRPr="00EC27D3">
        <w:rPr>
          <w:lang w:val="en-CA"/>
        </w:rPr>
        <w:t xml:space="preserve"> </w:t>
      </w:r>
      <w:r w:rsidR="00EC27D3">
        <w:rPr>
          <w:lang w:val="en-CA"/>
        </w:rPr>
        <w:t>If a neighbourhood</w:t>
      </w:r>
      <w:r w:rsidR="00EC27D3" w:rsidRPr="00EC27D3">
        <w:rPr>
          <w:lang w:val="en-CA"/>
        </w:rPr>
        <w:t xml:space="preserve"> has</w:t>
      </w:r>
      <w:r w:rsidR="00EC27D3">
        <w:rPr>
          <w:lang w:val="en-CA"/>
        </w:rPr>
        <w:t xml:space="preserve"> increased in price by $5</w:t>
      </w:r>
      <w:r w:rsidR="00EC27D3" w:rsidRPr="00EC27D3">
        <w:rPr>
          <w:lang w:val="en-CA"/>
        </w:rPr>
        <w:t xml:space="preserve">,000 </w:t>
      </w:r>
      <w:r w:rsidR="00EC27D3">
        <w:rPr>
          <w:lang w:val="en-CA"/>
        </w:rPr>
        <w:t xml:space="preserve">to $15,000, </w:t>
      </w:r>
      <w:r w:rsidR="00EC27D3" w:rsidRPr="00EC27D3">
        <w:rPr>
          <w:lang w:val="en-CA"/>
        </w:rPr>
        <w:t xml:space="preserve">they often </w:t>
      </w:r>
      <w:r w:rsidR="00EC27D3">
        <w:rPr>
          <w:lang w:val="en-CA"/>
        </w:rPr>
        <w:t>apply that to all houses in that area regardless of the starting price</w:t>
      </w:r>
      <w:r w:rsidR="00EC27D3" w:rsidRPr="00EC27D3">
        <w:rPr>
          <w:lang w:val="en-CA"/>
        </w:rPr>
        <w:t xml:space="preserve">. </w:t>
      </w:r>
    </w:p>
    <w:p w14:paraId="3B137228" w14:textId="77777777" w:rsidR="00EC27D3" w:rsidRDefault="00EC27D3" w:rsidP="00EC27D3">
      <w:pPr>
        <w:ind w:firstLine="360"/>
        <w:jc w:val="both"/>
        <w:rPr>
          <w:lang w:val="en-CA"/>
        </w:rPr>
      </w:pPr>
    </w:p>
    <w:p w14:paraId="1E4C780B" w14:textId="369B044C" w:rsidR="00294D4B" w:rsidRDefault="00294D4B" w:rsidP="00EC27D3">
      <w:pPr>
        <w:ind w:left="720"/>
        <w:jc w:val="both"/>
        <w:rPr>
          <w:lang w:val="en-CA"/>
        </w:rPr>
      </w:pPr>
      <w:r w:rsidRPr="00EC27D3">
        <w:rPr>
          <w:lang w:val="en-CA"/>
        </w:rPr>
        <w:t xml:space="preserve">Therefore if your </w:t>
      </w:r>
      <w:r w:rsidR="00EC27D3">
        <w:rPr>
          <w:lang w:val="en-CA"/>
        </w:rPr>
        <w:t xml:space="preserve">next-door </w:t>
      </w:r>
      <w:r w:rsidRPr="00EC27D3">
        <w:rPr>
          <w:lang w:val="en-CA"/>
        </w:rPr>
        <w:t>neighbour</w:t>
      </w:r>
      <w:r w:rsidR="00EC27D3" w:rsidRPr="00EC27D3">
        <w:rPr>
          <w:lang w:val="en-CA"/>
        </w:rPr>
        <w:t>s house increases $10,000 but was</w:t>
      </w:r>
      <w:r w:rsidR="00EC27D3">
        <w:rPr>
          <w:lang w:val="en-CA"/>
        </w:rPr>
        <w:t xml:space="preserve"> originally worth</w:t>
      </w:r>
      <w:r w:rsidRPr="00EC27D3">
        <w:rPr>
          <w:lang w:val="en-CA"/>
        </w:rPr>
        <w:t xml:space="preserve"> $100,000 that’s a large i</w:t>
      </w:r>
      <w:r w:rsidR="00EC27D3" w:rsidRPr="00EC27D3">
        <w:rPr>
          <w:lang w:val="en-CA"/>
        </w:rPr>
        <w:t>ncrease of 10%. If your house was</w:t>
      </w:r>
      <w:r w:rsidRPr="00EC27D3">
        <w:rPr>
          <w:lang w:val="en-CA"/>
        </w:rPr>
        <w:t xml:space="preserve"> worth $200,000 potential buyers may consider </w:t>
      </w:r>
      <w:r w:rsidR="00EC27D3" w:rsidRPr="00EC27D3">
        <w:rPr>
          <w:lang w:val="en-CA"/>
        </w:rPr>
        <w:t xml:space="preserve">it to have increased </w:t>
      </w:r>
      <w:r w:rsidRPr="00EC27D3">
        <w:rPr>
          <w:lang w:val="en-CA"/>
        </w:rPr>
        <w:t xml:space="preserve">similarly, by $10,000 maybe up to </w:t>
      </w:r>
      <w:r w:rsidR="00EC27D3">
        <w:rPr>
          <w:lang w:val="en-CA"/>
        </w:rPr>
        <w:t>$</w:t>
      </w:r>
      <w:r w:rsidRPr="00EC27D3">
        <w:rPr>
          <w:lang w:val="en-CA"/>
        </w:rPr>
        <w:t xml:space="preserve">15,000. This is only </w:t>
      </w:r>
      <w:r w:rsidR="00EC27D3">
        <w:rPr>
          <w:lang w:val="en-CA"/>
        </w:rPr>
        <w:t>an increase of 5% to</w:t>
      </w:r>
      <w:r w:rsidRPr="00EC27D3">
        <w:rPr>
          <w:lang w:val="en-CA"/>
        </w:rPr>
        <w:t xml:space="preserve"> 7.5% but not the full 10% enjoyed by your neighbour. </w:t>
      </w:r>
    </w:p>
    <w:p w14:paraId="34157ACE" w14:textId="77777777" w:rsidR="00EC27D3" w:rsidRDefault="00EC27D3" w:rsidP="00EC27D3">
      <w:pPr>
        <w:ind w:left="720"/>
        <w:jc w:val="both"/>
        <w:rPr>
          <w:lang w:val="en-CA"/>
        </w:rPr>
      </w:pPr>
    </w:p>
    <w:p w14:paraId="371505BB" w14:textId="1DCFEE6B" w:rsidR="00EC27D3" w:rsidRPr="00EC27D3" w:rsidRDefault="00EC27D3" w:rsidP="00EC27D3">
      <w:pPr>
        <w:ind w:left="720"/>
        <w:jc w:val="both"/>
        <w:rPr>
          <w:lang w:val="en-CA"/>
        </w:rPr>
      </w:pPr>
      <w:r>
        <w:rPr>
          <w:lang w:val="en-CA"/>
        </w:rPr>
        <w:t xml:space="preserve">That means that as the best house on the block you don’t get to take advantage of price increases as much as surrounding neighbourhood. </w:t>
      </w:r>
    </w:p>
    <w:p w14:paraId="24C952C5" w14:textId="77777777" w:rsidR="00721CED" w:rsidRPr="0077454B" w:rsidRDefault="00721CED" w:rsidP="00456F3A">
      <w:pPr>
        <w:jc w:val="both"/>
        <w:rPr>
          <w:lang w:val="en-CA"/>
        </w:rPr>
      </w:pPr>
    </w:p>
    <w:p w14:paraId="5A79055D" w14:textId="77777777" w:rsidR="003E6340" w:rsidRPr="0077454B" w:rsidRDefault="003E6340" w:rsidP="00456F3A">
      <w:pPr>
        <w:pStyle w:val="ListParagraph"/>
        <w:numPr>
          <w:ilvl w:val="0"/>
          <w:numId w:val="1"/>
        </w:numPr>
        <w:jc w:val="both"/>
        <w:rPr>
          <w:lang w:val="en-CA"/>
        </w:rPr>
      </w:pPr>
      <w:r w:rsidRPr="0077454B">
        <w:rPr>
          <w:lang w:val="en-CA"/>
        </w:rPr>
        <w:lastRenderedPageBreak/>
        <w:t xml:space="preserve">Location is very important. </w:t>
      </w:r>
    </w:p>
    <w:p w14:paraId="6FCFAAA8" w14:textId="7400A229" w:rsidR="003E6340" w:rsidRPr="0077454B" w:rsidRDefault="003E6340" w:rsidP="00456F3A">
      <w:pPr>
        <w:pStyle w:val="ListParagraph"/>
        <w:numPr>
          <w:ilvl w:val="1"/>
          <w:numId w:val="1"/>
        </w:numPr>
        <w:jc w:val="both"/>
        <w:rPr>
          <w:lang w:val="en-CA"/>
        </w:rPr>
      </w:pPr>
      <w:r w:rsidRPr="0077454B">
        <w:rPr>
          <w:lang w:val="en-CA"/>
        </w:rPr>
        <w:t xml:space="preserve">Are you willing to sacrifice parks, clean air, schools, </w:t>
      </w:r>
      <w:r w:rsidR="0055093D" w:rsidRPr="0077454B">
        <w:rPr>
          <w:lang w:val="en-CA"/>
        </w:rPr>
        <w:t xml:space="preserve">stores, and peace of mind for your </w:t>
      </w:r>
      <w:r w:rsidR="00EC27D3">
        <w:rPr>
          <w:lang w:val="en-CA"/>
        </w:rPr>
        <w:t xml:space="preserve">new </w:t>
      </w:r>
      <w:r w:rsidR="0055093D" w:rsidRPr="0077454B">
        <w:rPr>
          <w:lang w:val="en-CA"/>
        </w:rPr>
        <w:t>house?</w:t>
      </w:r>
    </w:p>
    <w:p w14:paraId="0CD2E220" w14:textId="77777777" w:rsidR="003E6340" w:rsidRPr="0077454B" w:rsidRDefault="003E6340" w:rsidP="00456F3A">
      <w:pPr>
        <w:jc w:val="both"/>
        <w:rPr>
          <w:lang w:val="en-CA"/>
        </w:rPr>
      </w:pPr>
    </w:p>
    <w:p w14:paraId="1139991B" w14:textId="77777777" w:rsidR="003E6340" w:rsidRPr="0077454B" w:rsidRDefault="0055093D" w:rsidP="00456F3A">
      <w:pPr>
        <w:pStyle w:val="ListParagraph"/>
        <w:numPr>
          <w:ilvl w:val="0"/>
          <w:numId w:val="1"/>
        </w:numPr>
        <w:jc w:val="both"/>
        <w:rPr>
          <w:lang w:val="en-CA"/>
        </w:rPr>
      </w:pPr>
      <w:r w:rsidRPr="0077454B">
        <w:rPr>
          <w:lang w:val="en-CA"/>
        </w:rPr>
        <w:t>Fewer</w:t>
      </w:r>
      <w:r w:rsidR="003E6340" w:rsidRPr="0077454B">
        <w:rPr>
          <w:lang w:val="en-CA"/>
        </w:rPr>
        <w:t xml:space="preserve"> </w:t>
      </w:r>
      <w:r w:rsidRPr="0077454B">
        <w:rPr>
          <w:lang w:val="en-CA"/>
        </w:rPr>
        <w:t xml:space="preserve">potential buyers mean a </w:t>
      </w:r>
      <w:r w:rsidR="003E6340" w:rsidRPr="0077454B">
        <w:rPr>
          <w:lang w:val="en-CA"/>
        </w:rPr>
        <w:t xml:space="preserve">lower resale value </w:t>
      </w:r>
      <w:r w:rsidRPr="0077454B">
        <w:rPr>
          <w:lang w:val="en-CA"/>
        </w:rPr>
        <w:t>and that’s less profit.</w:t>
      </w:r>
    </w:p>
    <w:p w14:paraId="69B34C1D" w14:textId="77777777" w:rsidR="003E6340" w:rsidRPr="0077454B" w:rsidRDefault="003E6340" w:rsidP="00456F3A">
      <w:pPr>
        <w:pStyle w:val="ListParagraph"/>
        <w:numPr>
          <w:ilvl w:val="1"/>
          <w:numId w:val="1"/>
        </w:numPr>
        <w:jc w:val="both"/>
        <w:rPr>
          <w:lang w:val="en-CA"/>
        </w:rPr>
      </w:pPr>
      <w:r w:rsidRPr="0077454B">
        <w:rPr>
          <w:lang w:val="en-CA"/>
        </w:rPr>
        <w:t xml:space="preserve">Buyers who want this house will also be able to find something similar in a nicer area. </w:t>
      </w:r>
    </w:p>
    <w:p w14:paraId="1E7BF44A" w14:textId="29D1613A" w:rsidR="003E6340" w:rsidRPr="0077454B" w:rsidRDefault="003E6340" w:rsidP="00456F3A">
      <w:pPr>
        <w:pStyle w:val="ListParagraph"/>
        <w:numPr>
          <w:ilvl w:val="1"/>
          <w:numId w:val="1"/>
        </w:numPr>
        <w:jc w:val="both"/>
        <w:rPr>
          <w:lang w:val="en-CA"/>
        </w:rPr>
      </w:pPr>
      <w:r w:rsidRPr="0077454B">
        <w:rPr>
          <w:lang w:val="en-CA"/>
        </w:rPr>
        <w:t xml:space="preserve">Buyers who can </w:t>
      </w:r>
      <w:r w:rsidR="00593112">
        <w:rPr>
          <w:lang w:val="en-CA"/>
        </w:rPr>
        <w:t xml:space="preserve">only </w:t>
      </w:r>
      <w:r w:rsidRPr="0077454B">
        <w:rPr>
          <w:lang w:val="en-CA"/>
        </w:rPr>
        <w:t xml:space="preserve">afford to live in your area might not be able to afford your house. </w:t>
      </w:r>
    </w:p>
    <w:p w14:paraId="1457891C" w14:textId="77777777" w:rsidR="0055093D" w:rsidRPr="0077454B" w:rsidRDefault="0055093D" w:rsidP="00456F3A">
      <w:pPr>
        <w:pStyle w:val="ListParagraph"/>
        <w:ind w:left="1440"/>
        <w:jc w:val="both"/>
        <w:rPr>
          <w:lang w:val="en-CA"/>
        </w:rPr>
      </w:pPr>
    </w:p>
    <w:p w14:paraId="7D33C2EC" w14:textId="297E2218" w:rsidR="00721CED" w:rsidRPr="0077454B" w:rsidRDefault="0055093D" w:rsidP="00456F3A">
      <w:pPr>
        <w:pStyle w:val="ListParagraph"/>
        <w:numPr>
          <w:ilvl w:val="0"/>
          <w:numId w:val="1"/>
        </w:numPr>
        <w:jc w:val="both"/>
        <w:rPr>
          <w:lang w:val="en-CA"/>
        </w:rPr>
      </w:pPr>
      <w:r w:rsidRPr="0077454B">
        <w:rPr>
          <w:lang w:val="en-CA"/>
        </w:rPr>
        <w:t xml:space="preserve">A run down house </w:t>
      </w:r>
      <w:r w:rsidR="00593112">
        <w:rPr>
          <w:lang w:val="en-CA"/>
        </w:rPr>
        <w:t xml:space="preserve">next-door </w:t>
      </w:r>
      <w:r w:rsidRPr="0077454B">
        <w:rPr>
          <w:lang w:val="en-CA"/>
        </w:rPr>
        <w:t>will</w:t>
      </w:r>
      <w:r w:rsidR="003E6340" w:rsidRPr="0077454B">
        <w:rPr>
          <w:lang w:val="en-CA"/>
        </w:rPr>
        <w:t xml:space="preserve"> </w:t>
      </w:r>
      <w:r w:rsidRPr="0077454B">
        <w:rPr>
          <w:lang w:val="en-CA"/>
        </w:rPr>
        <w:t>worry</w:t>
      </w:r>
      <w:r w:rsidR="003E6340" w:rsidRPr="0077454B">
        <w:rPr>
          <w:lang w:val="en-CA"/>
        </w:rPr>
        <w:t xml:space="preserve"> potential buyers </w:t>
      </w:r>
      <w:r w:rsidRPr="0077454B">
        <w:rPr>
          <w:lang w:val="en-CA"/>
        </w:rPr>
        <w:t>of the quality of their new neighbours</w:t>
      </w:r>
      <w:r w:rsidR="00593112">
        <w:rPr>
          <w:lang w:val="en-CA"/>
        </w:rPr>
        <w:t>.</w:t>
      </w:r>
    </w:p>
    <w:p w14:paraId="45C9CA13" w14:textId="77777777" w:rsidR="003E6340" w:rsidRPr="0077454B" w:rsidRDefault="003E6340" w:rsidP="003E6340">
      <w:pPr>
        <w:ind w:left="360"/>
        <w:rPr>
          <w:lang w:val="en-CA"/>
        </w:rPr>
      </w:pPr>
    </w:p>
    <w:p w14:paraId="695A1BEF" w14:textId="77777777" w:rsidR="00721CED" w:rsidRPr="0077454B" w:rsidRDefault="00A70756" w:rsidP="00721CED">
      <w:pPr>
        <w:rPr>
          <w:b/>
          <w:lang w:val="en-CA"/>
        </w:rPr>
      </w:pPr>
      <w:r>
        <w:rPr>
          <w:b/>
          <w:lang w:val="en-CA"/>
        </w:rPr>
        <w:t>Scenario 2:</w:t>
      </w:r>
      <w:r w:rsidR="00721CED" w:rsidRPr="0077454B">
        <w:rPr>
          <w:b/>
          <w:lang w:val="en-CA"/>
        </w:rPr>
        <w:t xml:space="preserve"> Worst House in the Best Neighbourhood</w:t>
      </w:r>
    </w:p>
    <w:p w14:paraId="40EE8248" w14:textId="77777777" w:rsidR="007169A1" w:rsidRPr="0077454B" w:rsidRDefault="007169A1">
      <w:pPr>
        <w:rPr>
          <w:lang w:val="en-CA"/>
        </w:rPr>
      </w:pPr>
    </w:p>
    <w:p w14:paraId="1908D18F" w14:textId="31E40E91" w:rsidR="00721CED" w:rsidRPr="0077454B" w:rsidRDefault="00721CED" w:rsidP="00456F3A">
      <w:pPr>
        <w:jc w:val="both"/>
        <w:rPr>
          <w:lang w:val="en-CA"/>
        </w:rPr>
      </w:pPr>
      <w:r w:rsidRPr="0077454B">
        <w:rPr>
          <w:lang w:val="en-CA"/>
        </w:rPr>
        <w:t>The best block in town is</w:t>
      </w:r>
      <w:r w:rsidR="00593112">
        <w:rPr>
          <w:lang w:val="en-CA"/>
        </w:rPr>
        <w:t xml:space="preserve"> beautifully</w:t>
      </w:r>
      <w:r w:rsidRPr="0077454B">
        <w:rPr>
          <w:lang w:val="en-CA"/>
        </w:rPr>
        <w:t xml:space="preserve"> lined with </w:t>
      </w:r>
      <w:proofErr w:type="gramStart"/>
      <w:r w:rsidRPr="0077454B">
        <w:rPr>
          <w:lang w:val="en-CA"/>
        </w:rPr>
        <w:t>100 year old</w:t>
      </w:r>
      <w:proofErr w:type="gramEnd"/>
      <w:r w:rsidR="00593112">
        <w:rPr>
          <w:lang w:val="en-CA"/>
        </w:rPr>
        <w:t xml:space="preserve"> trees</w:t>
      </w:r>
      <w:r w:rsidRPr="0077454B">
        <w:rPr>
          <w:lang w:val="en-CA"/>
        </w:rPr>
        <w:t xml:space="preserve"> and large yards. </w:t>
      </w:r>
      <w:r w:rsidR="00596597" w:rsidRPr="0077454B">
        <w:rPr>
          <w:lang w:val="en-CA"/>
        </w:rPr>
        <w:t>The area is close to the water and r</w:t>
      </w:r>
      <w:r w:rsidRPr="0077454B">
        <w:rPr>
          <w:lang w:val="en-CA"/>
        </w:rPr>
        <w:t xml:space="preserve">esidents </w:t>
      </w:r>
      <w:r w:rsidR="00596597" w:rsidRPr="0077454B">
        <w:rPr>
          <w:lang w:val="en-CA"/>
        </w:rPr>
        <w:t>have access to outdoor activ</w:t>
      </w:r>
      <w:r w:rsidR="00CB3266">
        <w:rPr>
          <w:lang w:val="en-CA"/>
        </w:rPr>
        <w:t>iti</w:t>
      </w:r>
      <w:r w:rsidR="00596597" w:rsidRPr="0077454B">
        <w:rPr>
          <w:lang w:val="en-CA"/>
        </w:rPr>
        <w:t xml:space="preserve">es </w:t>
      </w:r>
      <w:r w:rsidR="00593112">
        <w:rPr>
          <w:lang w:val="en-CA"/>
        </w:rPr>
        <w:t>such as</w:t>
      </w:r>
      <w:r w:rsidRPr="0077454B">
        <w:rPr>
          <w:lang w:val="en-CA"/>
        </w:rPr>
        <w:t xml:space="preserve"> </w:t>
      </w:r>
      <w:r w:rsidR="00596597" w:rsidRPr="0077454B">
        <w:rPr>
          <w:lang w:val="en-CA"/>
        </w:rPr>
        <w:t xml:space="preserve">hiking trails, </w:t>
      </w:r>
      <w:r w:rsidRPr="0077454B">
        <w:rPr>
          <w:lang w:val="en-CA"/>
        </w:rPr>
        <w:t>baseball diamonds and</w:t>
      </w:r>
      <w:r w:rsidR="00596597" w:rsidRPr="0077454B">
        <w:rPr>
          <w:lang w:val="en-CA"/>
        </w:rPr>
        <w:t xml:space="preserve"> dog walking parks</w:t>
      </w:r>
      <w:r w:rsidRPr="0077454B">
        <w:rPr>
          <w:lang w:val="en-CA"/>
        </w:rPr>
        <w:t xml:space="preserve">. </w:t>
      </w:r>
      <w:r w:rsidR="00CB3266">
        <w:rPr>
          <w:lang w:val="en-CA"/>
        </w:rPr>
        <w:t>Retail s</w:t>
      </w:r>
      <w:r w:rsidR="00596597" w:rsidRPr="0077454B">
        <w:rPr>
          <w:lang w:val="en-CA"/>
        </w:rPr>
        <w:t xml:space="preserve">hops, groceries, and nightlife are just a walk away. </w:t>
      </w:r>
    </w:p>
    <w:p w14:paraId="025C26C8" w14:textId="77777777" w:rsidR="00596597" w:rsidRPr="0077454B" w:rsidRDefault="00596597" w:rsidP="00456F3A">
      <w:pPr>
        <w:jc w:val="both"/>
        <w:rPr>
          <w:lang w:val="en-CA"/>
        </w:rPr>
      </w:pPr>
    </w:p>
    <w:p w14:paraId="2448733E" w14:textId="77777777" w:rsidR="00596597" w:rsidRPr="0077454B" w:rsidRDefault="00596597" w:rsidP="00456F3A">
      <w:pPr>
        <w:jc w:val="both"/>
        <w:rPr>
          <w:lang w:val="en-CA"/>
        </w:rPr>
      </w:pPr>
      <w:r w:rsidRPr="0077454B">
        <w:rPr>
          <w:lang w:val="en-CA"/>
        </w:rPr>
        <w:t>Do you buy the worst house on the block?</w:t>
      </w:r>
    </w:p>
    <w:p w14:paraId="0A79C7ED" w14:textId="77777777" w:rsidR="00596597" w:rsidRPr="0077454B" w:rsidRDefault="00596597" w:rsidP="00456F3A">
      <w:pPr>
        <w:jc w:val="both"/>
        <w:rPr>
          <w:lang w:val="en-CA"/>
        </w:rPr>
      </w:pPr>
    </w:p>
    <w:p w14:paraId="0FFD2189" w14:textId="74A1A810" w:rsidR="00593112" w:rsidRDefault="00593112" w:rsidP="00456F3A">
      <w:pPr>
        <w:pStyle w:val="ListParagraph"/>
        <w:numPr>
          <w:ilvl w:val="0"/>
          <w:numId w:val="1"/>
        </w:numPr>
        <w:jc w:val="both"/>
        <w:rPr>
          <w:lang w:val="en-CA"/>
        </w:rPr>
      </w:pPr>
      <w:r>
        <w:rPr>
          <w:lang w:val="en-CA"/>
        </w:rPr>
        <w:t xml:space="preserve">Overall market increases will have a greater affect on your house price compared to surrounding houses. </w:t>
      </w:r>
    </w:p>
    <w:p w14:paraId="14A5E049" w14:textId="0BEDDD90" w:rsidR="00593112" w:rsidRDefault="00593112" w:rsidP="00593112">
      <w:pPr>
        <w:pStyle w:val="ListParagraph"/>
        <w:numPr>
          <w:ilvl w:val="1"/>
          <w:numId w:val="1"/>
        </w:numPr>
        <w:jc w:val="both"/>
        <w:rPr>
          <w:lang w:val="en-CA"/>
        </w:rPr>
      </w:pPr>
      <w:r>
        <w:rPr>
          <w:lang w:val="en-CA"/>
        </w:rPr>
        <w:t>When the overall market is growing, popular and expensive neighbourhoods will see larger dollar value increases compared to our worst neighbourhood example above. That means a larger percentage increase in your house price.</w:t>
      </w:r>
    </w:p>
    <w:p w14:paraId="7B2BCF09" w14:textId="77777777" w:rsidR="00593112" w:rsidRPr="00593112" w:rsidRDefault="00593112" w:rsidP="00593112">
      <w:pPr>
        <w:jc w:val="both"/>
        <w:rPr>
          <w:lang w:val="en-CA"/>
        </w:rPr>
      </w:pPr>
    </w:p>
    <w:p w14:paraId="7CF794A1" w14:textId="77777777" w:rsidR="00596597" w:rsidRPr="0077454B" w:rsidRDefault="00596597" w:rsidP="00456F3A">
      <w:pPr>
        <w:pStyle w:val="ListParagraph"/>
        <w:numPr>
          <w:ilvl w:val="0"/>
          <w:numId w:val="1"/>
        </w:numPr>
        <w:jc w:val="both"/>
        <w:rPr>
          <w:lang w:val="en-CA"/>
        </w:rPr>
      </w:pPr>
      <w:r w:rsidRPr="0077454B">
        <w:rPr>
          <w:lang w:val="en-CA"/>
        </w:rPr>
        <w:t xml:space="preserve">The worst house might allow you to live in the neighbourhood of your dreams for less. </w:t>
      </w:r>
    </w:p>
    <w:p w14:paraId="410DD3E8" w14:textId="77777777" w:rsidR="00F310FE" w:rsidRPr="0077454B" w:rsidRDefault="00F310FE" w:rsidP="00456F3A">
      <w:pPr>
        <w:pStyle w:val="ListParagraph"/>
        <w:jc w:val="both"/>
        <w:rPr>
          <w:lang w:val="en-CA"/>
        </w:rPr>
      </w:pPr>
    </w:p>
    <w:p w14:paraId="3D2EF893" w14:textId="3F599CB4" w:rsidR="00593112" w:rsidRDefault="00593112" w:rsidP="00593112">
      <w:pPr>
        <w:pStyle w:val="ListParagraph"/>
        <w:numPr>
          <w:ilvl w:val="0"/>
          <w:numId w:val="1"/>
        </w:numPr>
        <w:jc w:val="both"/>
        <w:rPr>
          <w:lang w:val="en-CA"/>
        </w:rPr>
      </w:pPr>
      <w:r>
        <w:rPr>
          <w:lang w:val="en-CA"/>
        </w:rPr>
        <w:t>Renovations may bring your property up past “worst house” statues.</w:t>
      </w:r>
    </w:p>
    <w:p w14:paraId="43090135" w14:textId="07A82146" w:rsidR="00F310FE" w:rsidRPr="00593112" w:rsidRDefault="00F310FE" w:rsidP="00593112">
      <w:pPr>
        <w:jc w:val="both"/>
        <w:rPr>
          <w:lang w:val="en-CA"/>
        </w:rPr>
      </w:pPr>
    </w:p>
    <w:p w14:paraId="4B803787" w14:textId="6BDD727D" w:rsidR="00596597" w:rsidRPr="0077454B" w:rsidRDefault="00596597" w:rsidP="00593112">
      <w:pPr>
        <w:pStyle w:val="ListParagraph"/>
        <w:numPr>
          <w:ilvl w:val="1"/>
          <w:numId w:val="1"/>
        </w:numPr>
        <w:jc w:val="both"/>
        <w:rPr>
          <w:lang w:val="en-CA"/>
        </w:rPr>
      </w:pPr>
      <w:r w:rsidRPr="0077454B">
        <w:rPr>
          <w:lang w:val="en-CA"/>
        </w:rPr>
        <w:t xml:space="preserve">If you fix up the property </w:t>
      </w:r>
      <w:r w:rsidR="00593112">
        <w:rPr>
          <w:lang w:val="en-CA"/>
        </w:rPr>
        <w:t>and it</w:t>
      </w:r>
      <w:r w:rsidRPr="0077454B">
        <w:rPr>
          <w:lang w:val="en-CA"/>
        </w:rPr>
        <w:t xml:space="preserve"> </w:t>
      </w:r>
      <w:r w:rsidR="00593112">
        <w:rPr>
          <w:lang w:val="en-CA"/>
        </w:rPr>
        <w:t>is no</w:t>
      </w:r>
      <w:r w:rsidRPr="0077454B">
        <w:rPr>
          <w:lang w:val="en-CA"/>
        </w:rPr>
        <w:t xml:space="preserve"> longer the worst house on the block it will </w:t>
      </w:r>
      <w:r w:rsidR="00593112">
        <w:rPr>
          <w:lang w:val="en-CA"/>
        </w:rPr>
        <w:t xml:space="preserve">further increase the </w:t>
      </w:r>
      <w:r w:rsidRPr="0077454B">
        <w:rPr>
          <w:lang w:val="en-CA"/>
        </w:rPr>
        <w:t>resale value</w:t>
      </w:r>
      <w:r w:rsidR="00593112">
        <w:rPr>
          <w:lang w:val="en-CA"/>
        </w:rPr>
        <w:t xml:space="preserve"> of the home.</w:t>
      </w:r>
    </w:p>
    <w:p w14:paraId="10DF17C1" w14:textId="77777777" w:rsidR="00F310FE" w:rsidRPr="0077454B" w:rsidRDefault="00F310FE" w:rsidP="00456F3A">
      <w:pPr>
        <w:pStyle w:val="ListParagraph"/>
        <w:jc w:val="both"/>
        <w:rPr>
          <w:lang w:val="en-CA"/>
        </w:rPr>
      </w:pPr>
    </w:p>
    <w:p w14:paraId="599EF531" w14:textId="77777777" w:rsidR="00F310FE" w:rsidRPr="0077454B" w:rsidRDefault="00F310FE" w:rsidP="00456F3A">
      <w:pPr>
        <w:pStyle w:val="ListParagraph"/>
        <w:numPr>
          <w:ilvl w:val="0"/>
          <w:numId w:val="1"/>
        </w:numPr>
        <w:jc w:val="both"/>
        <w:rPr>
          <w:lang w:val="en-CA"/>
        </w:rPr>
      </w:pPr>
      <w:r w:rsidRPr="0077454B">
        <w:rPr>
          <w:lang w:val="en-CA"/>
        </w:rPr>
        <w:t>Highly sought after neighbourhoods will weather bad economic times better than others.</w:t>
      </w:r>
    </w:p>
    <w:p w14:paraId="42314DD7" w14:textId="77777777" w:rsidR="00F310FE" w:rsidRPr="0077454B" w:rsidRDefault="00F310FE" w:rsidP="00F310FE">
      <w:pPr>
        <w:ind w:left="360"/>
        <w:rPr>
          <w:lang w:val="en-CA"/>
        </w:rPr>
      </w:pPr>
    </w:p>
    <w:p w14:paraId="7884004D" w14:textId="77777777" w:rsidR="00596597" w:rsidRPr="0077454B" w:rsidRDefault="00456F3A" w:rsidP="00456F3A">
      <w:pPr>
        <w:jc w:val="center"/>
        <w:rPr>
          <w:b/>
          <w:lang w:val="en-CA"/>
        </w:rPr>
      </w:pPr>
      <w:r>
        <w:rPr>
          <w:b/>
          <w:lang w:val="en-CA"/>
        </w:rPr>
        <w:t>5 Tips for Finding and Buying the Worst House on the B</w:t>
      </w:r>
      <w:r w:rsidR="00EE36AB" w:rsidRPr="0077454B">
        <w:rPr>
          <w:b/>
          <w:lang w:val="en-CA"/>
        </w:rPr>
        <w:t>lock</w:t>
      </w:r>
    </w:p>
    <w:p w14:paraId="7B0C89F2" w14:textId="77777777" w:rsidR="00EE36AB" w:rsidRPr="0077454B" w:rsidRDefault="00EE36AB">
      <w:pPr>
        <w:rPr>
          <w:lang w:val="en-CA"/>
        </w:rPr>
      </w:pPr>
    </w:p>
    <w:p w14:paraId="2B151269" w14:textId="77777777" w:rsidR="0077454B" w:rsidRPr="0077454B" w:rsidRDefault="0077454B" w:rsidP="0077454B">
      <w:pPr>
        <w:pStyle w:val="ListParagraph"/>
        <w:ind w:left="1440"/>
        <w:rPr>
          <w:lang w:val="en-CA"/>
        </w:rPr>
      </w:pPr>
    </w:p>
    <w:p w14:paraId="6270059B" w14:textId="77777777" w:rsidR="0077454B" w:rsidRPr="0077454B" w:rsidRDefault="0077454B" w:rsidP="00456F3A">
      <w:pPr>
        <w:pStyle w:val="ListParagraph"/>
        <w:numPr>
          <w:ilvl w:val="0"/>
          <w:numId w:val="1"/>
        </w:numPr>
        <w:jc w:val="both"/>
        <w:rPr>
          <w:lang w:val="en-CA"/>
        </w:rPr>
      </w:pPr>
      <w:r>
        <w:rPr>
          <w:lang w:val="en-CA"/>
        </w:rPr>
        <w:t>Choose a N</w:t>
      </w:r>
      <w:r w:rsidRPr="0077454B">
        <w:rPr>
          <w:lang w:val="en-CA"/>
        </w:rPr>
        <w:t>eighbourhood</w:t>
      </w:r>
    </w:p>
    <w:p w14:paraId="7E9405BD" w14:textId="18728DC2" w:rsidR="0077454B" w:rsidRPr="0077454B" w:rsidRDefault="0077454B" w:rsidP="00456F3A">
      <w:pPr>
        <w:pStyle w:val="ListParagraph"/>
        <w:numPr>
          <w:ilvl w:val="1"/>
          <w:numId w:val="1"/>
        </w:numPr>
        <w:jc w:val="both"/>
        <w:rPr>
          <w:lang w:val="en-CA"/>
        </w:rPr>
      </w:pPr>
      <w:r w:rsidRPr="0077454B">
        <w:rPr>
          <w:lang w:val="en-CA"/>
        </w:rPr>
        <w:lastRenderedPageBreak/>
        <w:t xml:space="preserve">Understand the neighbourhoods real estate market. Have your </w:t>
      </w:r>
      <w:r w:rsidR="00CB3266">
        <w:rPr>
          <w:lang w:val="en-CA"/>
        </w:rPr>
        <w:t xml:space="preserve">real estate </w:t>
      </w:r>
      <w:r w:rsidRPr="0077454B">
        <w:rPr>
          <w:lang w:val="en-CA"/>
        </w:rPr>
        <w:t xml:space="preserve">agent show you recent comparable sales. This will allow you to understand what the surrounding houses are worth. </w:t>
      </w:r>
    </w:p>
    <w:p w14:paraId="0FAD1C39" w14:textId="77777777" w:rsidR="00EE36AB" w:rsidRPr="0077454B" w:rsidRDefault="00EE36AB" w:rsidP="00456F3A">
      <w:pPr>
        <w:jc w:val="both"/>
        <w:rPr>
          <w:lang w:val="en-CA"/>
        </w:rPr>
      </w:pPr>
    </w:p>
    <w:p w14:paraId="7F207438" w14:textId="77777777" w:rsidR="0077454B" w:rsidRDefault="0077454B" w:rsidP="00456F3A">
      <w:pPr>
        <w:pStyle w:val="ListParagraph"/>
        <w:numPr>
          <w:ilvl w:val="0"/>
          <w:numId w:val="1"/>
        </w:numPr>
        <w:jc w:val="both"/>
        <w:rPr>
          <w:lang w:val="en-CA"/>
        </w:rPr>
      </w:pPr>
      <w:r>
        <w:rPr>
          <w:lang w:val="en-CA"/>
        </w:rPr>
        <w:t>Understand the Property’s Shortfalls</w:t>
      </w:r>
    </w:p>
    <w:p w14:paraId="1B178D6B" w14:textId="6DDA8D48" w:rsidR="0077454B" w:rsidRDefault="0077454B" w:rsidP="00456F3A">
      <w:pPr>
        <w:pStyle w:val="ListParagraph"/>
        <w:numPr>
          <w:ilvl w:val="1"/>
          <w:numId w:val="1"/>
        </w:numPr>
        <w:jc w:val="both"/>
        <w:rPr>
          <w:lang w:val="en-CA"/>
        </w:rPr>
      </w:pPr>
      <w:r>
        <w:rPr>
          <w:lang w:val="en-CA"/>
        </w:rPr>
        <w:t>I</w:t>
      </w:r>
      <w:r w:rsidR="00A059C3" w:rsidRPr="0077454B">
        <w:rPr>
          <w:lang w:val="en-CA"/>
        </w:rPr>
        <w:t>t appears to be the worst house on the block</w:t>
      </w:r>
      <w:r>
        <w:rPr>
          <w:lang w:val="en-CA"/>
        </w:rPr>
        <w:t xml:space="preserve">, but why? </w:t>
      </w:r>
      <w:r w:rsidR="00A059C3" w:rsidRPr="0077454B">
        <w:rPr>
          <w:lang w:val="en-CA"/>
        </w:rPr>
        <w:t>If the problems are due</w:t>
      </w:r>
      <w:r w:rsidR="00593112">
        <w:rPr>
          <w:lang w:val="en-CA"/>
        </w:rPr>
        <w:t xml:space="preserve"> to something in the area or the</w:t>
      </w:r>
      <w:r w:rsidR="00A059C3" w:rsidRPr="0077454B">
        <w:rPr>
          <w:lang w:val="en-CA"/>
        </w:rPr>
        <w:t xml:space="preserve"> location than maybe this one isn’t for you. Those are variables you are unable to change. </w:t>
      </w:r>
    </w:p>
    <w:p w14:paraId="71990C1F" w14:textId="0DB6AAB3" w:rsidR="00A059C3" w:rsidRPr="0077454B" w:rsidRDefault="00A059C3" w:rsidP="00456F3A">
      <w:pPr>
        <w:pStyle w:val="ListParagraph"/>
        <w:numPr>
          <w:ilvl w:val="1"/>
          <w:numId w:val="1"/>
        </w:numPr>
        <w:jc w:val="both"/>
        <w:rPr>
          <w:lang w:val="en-CA"/>
        </w:rPr>
      </w:pPr>
      <w:r w:rsidRPr="0077454B">
        <w:rPr>
          <w:lang w:val="en-CA"/>
        </w:rPr>
        <w:t xml:space="preserve">Issues such as </w:t>
      </w:r>
      <w:r w:rsidR="0077454B" w:rsidRPr="0077454B">
        <w:rPr>
          <w:lang w:val="en-CA"/>
        </w:rPr>
        <w:t>out-dated</w:t>
      </w:r>
      <w:r w:rsidRPr="0077454B">
        <w:rPr>
          <w:lang w:val="en-CA"/>
        </w:rPr>
        <w:t xml:space="preserve"> appearance, required renovations, and clean up are all issues you can control and manage. These issues can be fixed and contribute to the increasing resale value</w:t>
      </w:r>
      <w:r w:rsidR="0069440B">
        <w:rPr>
          <w:lang w:val="en-CA"/>
        </w:rPr>
        <w:t xml:space="preserve"> of the house</w:t>
      </w:r>
      <w:r w:rsidRPr="0077454B">
        <w:rPr>
          <w:lang w:val="en-CA"/>
        </w:rPr>
        <w:t xml:space="preserve">. </w:t>
      </w:r>
    </w:p>
    <w:p w14:paraId="177301B1" w14:textId="77777777" w:rsidR="00A059C3" w:rsidRPr="0077454B" w:rsidRDefault="00A059C3" w:rsidP="00456F3A">
      <w:pPr>
        <w:pStyle w:val="ListParagraph"/>
        <w:jc w:val="both"/>
        <w:rPr>
          <w:lang w:val="en-CA"/>
        </w:rPr>
      </w:pPr>
    </w:p>
    <w:p w14:paraId="3214A3AA" w14:textId="77777777" w:rsidR="00596597" w:rsidRPr="0077454B" w:rsidRDefault="00456F3A" w:rsidP="00456F3A">
      <w:pPr>
        <w:pStyle w:val="ListParagraph"/>
        <w:numPr>
          <w:ilvl w:val="0"/>
          <w:numId w:val="1"/>
        </w:numPr>
        <w:jc w:val="both"/>
        <w:rPr>
          <w:lang w:val="en-CA"/>
        </w:rPr>
      </w:pPr>
      <w:r>
        <w:rPr>
          <w:lang w:val="en-CA"/>
        </w:rPr>
        <w:t>Have a Home I</w:t>
      </w:r>
      <w:r w:rsidR="00A059C3" w:rsidRPr="0077454B">
        <w:rPr>
          <w:lang w:val="en-CA"/>
        </w:rPr>
        <w:t xml:space="preserve">nspection </w:t>
      </w:r>
      <w:r>
        <w:rPr>
          <w:lang w:val="en-CA"/>
        </w:rPr>
        <w:t>Completed</w:t>
      </w:r>
    </w:p>
    <w:p w14:paraId="5CD78BB8" w14:textId="138F0694" w:rsidR="00A059C3" w:rsidRPr="0077454B" w:rsidRDefault="00A059C3" w:rsidP="00456F3A">
      <w:pPr>
        <w:pStyle w:val="ListParagraph"/>
        <w:numPr>
          <w:ilvl w:val="1"/>
          <w:numId w:val="1"/>
        </w:numPr>
        <w:jc w:val="both"/>
        <w:rPr>
          <w:lang w:val="en-CA"/>
        </w:rPr>
      </w:pPr>
      <w:r w:rsidRPr="0077454B">
        <w:rPr>
          <w:lang w:val="en-CA"/>
        </w:rPr>
        <w:t>These normally only cost a few hundred dollars and are well worth it</w:t>
      </w:r>
      <w:r w:rsidR="0077454B">
        <w:rPr>
          <w:lang w:val="en-CA"/>
        </w:rPr>
        <w:t xml:space="preserve">. Professional home inspectors </w:t>
      </w:r>
      <w:r w:rsidR="00905936">
        <w:rPr>
          <w:lang w:val="en-CA"/>
        </w:rPr>
        <w:t>will</w:t>
      </w:r>
      <w:r w:rsidR="0077454B">
        <w:rPr>
          <w:lang w:val="en-CA"/>
        </w:rPr>
        <w:t xml:space="preserve"> point out many of the </w:t>
      </w:r>
      <w:r w:rsidR="00905936">
        <w:rPr>
          <w:lang w:val="en-CA"/>
        </w:rPr>
        <w:t xml:space="preserve">often hidden </w:t>
      </w:r>
      <w:r w:rsidR="00456F3A">
        <w:rPr>
          <w:lang w:val="en-CA"/>
        </w:rPr>
        <w:t>fundamental</w:t>
      </w:r>
      <w:r w:rsidR="0077454B">
        <w:rPr>
          <w:lang w:val="en-CA"/>
        </w:rPr>
        <w:t xml:space="preserve"> issue</w:t>
      </w:r>
      <w:r w:rsidR="00905936">
        <w:rPr>
          <w:lang w:val="en-CA"/>
        </w:rPr>
        <w:t>s</w:t>
      </w:r>
      <w:r w:rsidR="0077454B">
        <w:rPr>
          <w:lang w:val="en-CA"/>
        </w:rPr>
        <w:t xml:space="preserve"> with</w:t>
      </w:r>
      <w:r w:rsidR="0069440B">
        <w:rPr>
          <w:lang w:val="en-CA"/>
        </w:rPr>
        <w:t>in</w:t>
      </w:r>
      <w:r w:rsidR="0077454B">
        <w:rPr>
          <w:lang w:val="en-CA"/>
        </w:rPr>
        <w:t xml:space="preserve"> the property</w:t>
      </w:r>
      <w:r w:rsidR="00456F3A">
        <w:rPr>
          <w:lang w:val="en-CA"/>
        </w:rPr>
        <w:t xml:space="preserve">. </w:t>
      </w:r>
    </w:p>
    <w:p w14:paraId="5417FF50" w14:textId="77777777" w:rsidR="00A059C3" w:rsidRPr="0077454B" w:rsidRDefault="00A059C3" w:rsidP="00456F3A">
      <w:pPr>
        <w:pStyle w:val="ListParagraph"/>
        <w:ind w:left="1440"/>
        <w:jc w:val="both"/>
        <w:rPr>
          <w:lang w:val="en-CA"/>
        </w:rPr>
      </w:pPr>
    </w:p>
    <w:p w14:paraId="37AA885D" w14:textId="77777777" w:rsidR="00A059C3" w:rsidRPr="0077454B" w:rsidRDefault="00456F3A" w:rsidP="00456F3A">
      <w:pPr>
        <w:pStyle w:val="ListParagraph"/>
        <w:numPr>
          <w:ilvl w:val="0"/>
          <w:numId w:val="1"/>
        </w:numPr>
        <w:jc w:val="both"/>
        <w:rPr>
          <w:lang w:val="en-CA"/>
        </w:rPr>
      </w:pPr>
      <w:r>
        <w:rPr>
          <w:lang w:val="en-CA"/>
        </w:rPr>
        <w:t xml:space="preserve">Receive Renovation Estimates </w:t>
      </w:r>
    </w:p>
    <w:p w14:paraId="243E2BA2" w14:textId="405A6B01" w:rsidR="00A059C3" w:rsidRDefault="00A059C3" w:rsidP="00456F3A">
      <w:pPr>
        <w:pStyle w:val="ListParagraph"/>
        <w:numPr>
          <w:ilvl w:val="1"/>
          <w:numId w:val="1"/>
        </w:numPr>
        <w:jc w:val="both"/>
        <w:rPr>
          <w:lang w:val="en-CA"/>
        </w:rPr>
      </w:pPr>
      <w:r w:rsidRPr="0077454B">
        <w:rPr>
          <w:lang w:val="en-CA"/>
        </w:rPr>
        <w:t>If you’re buying the worst house on the block</w:t>
      </w:r>
      <w:r w:rsidR="00456F3A">
        <w:rPr>
          <w:lang w:val="en-CA"/>
        </w:rPr>
        <w:t xml:space="preserve"> you might be able to increase the resale value</w:t>
      </w:r>
      <w:r w:rsidR="00905936">
        <w:rPr>
          <w:lang w:val="en-CA"/>
        </w:rPr>
        <w:t xml:space="preserve"> through</w:t>
      </w:r>
      <w:r w:rsidR="00456F3A">
        <w:rPr>
          <w:lang w:val="en-CA"/>
        </w:rPr>
        <w:t xml:space="preserve"> renovations. If after such changes the house is no longer the worst on the block that could mean big gains. </w:t>
      </w:r>
    </w:p>
    <w:p w14:paraId="001CA326" w14:textId="77777777" w:rsidR="00456F3A" w:rsidRDefault="00456F3A" w:rsidP="00456F3A">
      <w:pPr>
        <w:pStyle w:val="ListParagraph"/>
        <w:ind w:left="1440"/>
        <w:jc w:val="both"/>
        <w:rPr>
          <w:lang w:val="en-CA"/>
        </w:rPr>
      </w:pPr>
    </w:p>
    <w:p w14:paraId="65AB8C3E" w14:textId="77777777" w:rsidR="00456F3A" w:rsidRDefault="00456F3A" w:rsidP="00456F3A">
      <w:pPr>
        <w:pStyle w:val="ListParagraph"/>
        <w:numPr>
          <w:ilvl w:val="0"/>
          <w:numId w:val="1"/>
        </w:numPr>
        <w:jc w:val="both"/>
        <w:rPr>
          <w:lang w:val="en-CA"/>
        </w:rPr>
      </w:pPr>
      <w:r>
        <w:rPr>
          <w:lang w:val="en-CA"/>
        </w:rPr>
        <w:t>Set Reasonable Expectations for Renovations</w:t>
      </w:r>
    </w:p>
    <w:p w14:paraId="01302382" w14:textId="77777777" w:rsidR="00456F3A" w:rsidRDefault="00456F3A" w:rsidP="00456F3A">
      <w:pPr>
        <w:pStyle w:val="ListParagraph"/>
        <w:numPr>
          <w:ilvl w:val="1"/>
          <w:numId w:val="1"/>
        </w:numPr>
        <w:jc w:val="both"/>
        <w:rPr>
          <w:lang w:val="en-CA"/>
        </w:rPr>
      </w:pPr>
      <w:r>
        <w:rPr>
          <w:lang w:val="en-CA"/>
        </w:rPr>
        <w:t xml:space="preserve">Make sure you understand the total cost of renovations and the timeline. Renovations often end up costing more and taking longer than originally anticipated. </w:t>
      </w:r>
    </w:p>
    <w:p w14:paraId="2ECEF331" w14:textId="25F69273" w:rsidR="00456F3A" w:rsidRDefault="00456F3A" w:rsidP="00456F3A">
      <w:pPr>
        <w:pStyle w:val="ListParagraph"/>
        <w:numPr>
          <w:ilvl w:val="1"/>
          <w:numId w:val="1"/>
        </w:numPr>
        <w:jc w:val="both"/>
        <w:rPr>
          <w:lang w:val="en-CA"/>
        </w:rPr>
      </w:pPr>
      <w:r>
        <w:rPr>
          <w:lang w:val="en-CA"/>
        </w:rPr>
        <w:t xml:space="preserve">Would a renovation costing 30% more and taking twice as long </w:t>
      </w:r>
      <w:r w:rsidR="00FB14CC">
        <w:rPr>
          <w:lang w:val="en-CA"/>
        </w:rPr>
        <w:t>still be feasible? If not</w:t>
      </w:r>
      <w:r>
        <w:rPr>
          <w:lang w:val="en-CA"/>
        </w:rPr>
        <w:t>, consider smaller jobs at first.</w:t>
      </w:r>
    </w:p>
    <w:p w14:paraId="545464C9" w14:textId="77777777" w:rsidR="0077454B" w:rsidRPr="00456F3A" w:rsidRDefault="0077454B" w:rsidP="00456F3A">
      <w:pPr>
        <w:pStyle w:val="ListParagraph"/>
        <w:numPr>
          <w:ilvl w:val="1"/>
          <w:numId w:val="1"/>
        </w:numPr>
        <w:jc w:val="both"/>
        <w:rPr>
          <w:lang w:val="en-CA"/>
        </w:rPr>
      </w:pPr>
      <w:r w:rsidRPr="00456F3A">
        <w:rPr>
          <w:lang w:val="en-CA"/>
        </w:rPr>
        <w:t>If there are substantial renovations make sure to include that into your bottom line before placing an offer on the house.</w:t>
      </w:r>
    </w:p>
    <w:p w14:paraId="44AB4B06" w14:textId="77777777" w:rsidR="00A059C3" w:rsidRPr="0077454B" w:rsidRDefault="00A059C3">
      <w:pPr>
        <w:rPr>
          <w:lang w:val="en-CA"/>
        </w:rPr>
      </w:pPr>
    </w:p>
    <w:p w14:paraId="7A69F8CC" w14:textId="77777777" w:rsidR="007169A1" w:rsidRPr="0077454B" w:rsidRDefault="007169A1">
      <w:pPr>
        <w:rPr>
          <w:lang w:val="en-CA"/>
        </w:rPr>
      </w:pPr>
    </w:p>
    <w:p w14:paraId="4E7A9F39" w14:textId="77777777" w:rsidR="007169A1" w:rsidRPr="009B26F5" w:rsidRDefault="009B26F5">
      <w:pPr>
        <w:rPr>
          <w:b/>
          <w:lang w:val="en-CA"/>
        </w:rPr>
      </w:pPr>
      <w:r w:rsidRPr="009B26F5">
        <w:rPr>
          <w:b/>
          <w:lang w:val="en-CA"/>
        </w:rPr>
        <w:t>Conclusion</w:t>
      </w:r>
    </w:p>
    <w:p w14:paraId="513B23F3" w14:textId="77777777" w:rsidR="009B26F5" w:rsidRDefault="009B26F5">
      <w:pPr>
        <w:rPr>
          <w:lang w:val="en-CA"/>
        </w:rPr>
      </w:pPr>
    </w:p>
    <w:p w14:paraId="64DEFDBD" w14:textId="77777777" w:rsidR="009B26F5" w:rsidRDefault="009B26F5">
      <w:pPr>
        <w:rPr>
          <w:lang w:val="en-CA"/>
        </w:rPr>
      </w:pPr>
      <w:r>
        <w:rPr>
          <w:lang w:val="en-CA"/>
        </w:rPr>
        <w:t xml:space="preserve">Remember, this is all from an investment perspective. If you plan on buying a home and living in it until you grow old than the largest house in the neighbourhood might be right for you. </w:t>
      </w:r>
    </w:p>
    <w:p w14:paraId="59B91B0B" w14:textId="77777777" w:rsidR="009B26F5" w:rsidRDefault="009B26F5">
      <w:pPr>
        <w:rPr>
          <w:lang w:val="en-CA"/>
        </w:rPr>
      </w:pPr>
    </w:p>
    <w:p w14:paraId="2D4F579A" w14:textId="7DB51C9F" w:rsidR="00A70756" w:rsidRDefault="009B26F5">
      <w:pPr>
        <w:rPr>
          <w:lang w:val="en-CA"/>
        </w:rPr>
      </w:pPr>
      <w:r>
        <w:rPr>
          <w:lang w:val="en-CA"/>
        </w:rPr>
        <w:t xml:space="preserve">However, from an investment </w:t>
      </w:r>
      <w:r w:rsidR="00A70756">
        <w:rPr>
          <w:lang w:val="en-CA"/>
        </w:rPr>
        <w:t>perspective</w:t>
      </w:r>
      <w:r w:rsidR="00CB3266">
        <w:rPr>
          <w:lang w:val="en-CA"/>
        </w:rPr>
        <w:t>,</w:t>
      </w:r>
      <w:r>
        <w:rPr>
          <w:lang w:val="en-CA"/>
        </w:rPr>
        <w:t xml:space="preserve"> it is smart to avoid the </w:t>
      </w:r>
      <w:r w:rsidR="00A70756">
        <w:rPr>
          <w:lang w:val="en-CA"/>
        </w:rPr>
        <w:t xml:space="preserve">best or </w:t>
      </w:r>
      <w:r>
        <w:rPr>
          <w:lang w:val="en-CA"/>
        </w:rPr>
        <w:t>largest house</w:t>
      </w:r>
      <w:r w:rsidR="00A70756">
        <w:rPr>
          <w:lang w:val="en-CA"/>
        </w:rPr>
        <w:t xml:space="preserve"> in any given area</w:t>
      </w:r>
      <w:r>
        <w:rPr>
          <w:lang w:val="en-CA"/>
        </w:rPr>
        <w:t xml:space="preserve">. </w:t>
      </w:r>
      <w:r w:rsidR="00A70756">
        <w:rPr>
          <w:lang w:val="en-CA"/>
        </w:rPr>
        <w:t>On the flip side, y</w:t>
      </w:r>
      <w:r>
        <w:rPr>
          <w:lang w:val="en-CA"/>
        </w:rPr>
        <w:t>ou don’t always have to try and find the absolute worst house in a neighbourhood if you w</w:t>
      </w:r>
      <w:r w:rsidR="00A70756">
        <w:rPr>
          <w:lang w:val="en-CA"/>
        </w:rPr>
        <w:t xml:space="preserve">ant to make a smart investment. </w:t>
      </w:r>
    </w:p>
    <w:p w14:paraId="57E08A48" w14:textId="77777777" w:rsidR="00A70756" w:rsidRDefault="00A70756">
      <w:pPr>
        <w:rPr>
          <w:lang w:val="en-CA"/>
        </w:rPr>
      </w:pPr>
    </w:p>
    <w:p w14:paraId="5C25D61A" w14:textId="12179370" w:rsidR="00A70756" w:rsidRDefault="00FB14CC">
      <w:pPr>
        <w:rPr>
          <w:lang w:val="en-CA"/>
        </w:rPr>
      </w:pPr>
      <w:r>
        <w:rPr>
          <w:lang w:val="en-CA"/>
        </w:rPr>
        <w:t>If it’s not the worst house, make</w:t>
      </w:r>
      <w:r w:rsidR="00A70756">
        <w:rPr>
          <w:lang w:val="en-CA"/>
        </w:rPr>
        <w:t xml:space="preserve"> sure to find a home that includes the types of characteristics and features that people </w:t>
      </w:r>
      <w:r>
        <w:rPr>
          <w:lang w:val="en-CA"/>
        </w:rPr>
        <w:t xml:space="preserve">are </w:t>
      </w:r>
      <w:r w:rsidR="00A70756">
        <w:rPr>
          <w:lang w:val="en-CA"/>
        </w:rPr>
        <w:t>interested in</w:t>
      </w:r>
      <w:r>
        <w:rPr>
          <w:lang w:val="en-CA"/>
        </w:rPr>
        <w:t>.</w:t>
      </w:r>
      <w:r w:rsidR="00A70756">
        <w:rPr>
          <w:lang w:val="en-CA"/>
        </w:rPr>
        <w:t xml:space="preserve"> A neighbourhood with </w:t>
      </w:r>
      <w:r w:rsidR="00A70756">
        <w:rPr>
          <w:lang w:val="en-CA"/>
        </w:rPr>
        <w:lastRenderedPageBreak/>
        <w:t>young families want access to nearby schools, a yard, and enough bedrooms and bathrooms to keep everyone sane. But that’s for another post entirely.</w:t>
      </w:r>
    </w:p>
    <w:p w14:paraId="32939D81" w14:textId="77777777" w:rsidR="00A70756" w:rsidRDefault="00A70756">
      <w:pPr>
        <w:rPr>
          <w:lang w:val="en-CA"/>
        </w:rPr>
      </w:pPr>
    </w:p>
    <w:p w14:paraId="640E3394" w14:textId="77777777" w:rsidR="00A70756" w:rsidRPr="00A70756" w:rsidRDefault="00A70756" w:rsidP="00A70756">
      <w:pPr>
        <w:jc w:val="center"/>
        <w:rPr>
          <w:b/>
          <w:lang w:val="en-CA"/>
        </w:rPr>
      </w:pPr>
      <w:r w:rsidRPr="00A70756">
        <w:rPr>
          <w:b/>
          <w:lang w:val="en-CA"/>
        </w:rPr>
        <w:t>SIGN UP</w:t>
      </w:r>
      <w:r>
        <w:rPr>
          <w:b/>
          <w:lang w:val="en-CA"/>
        </w:rPr>
        <w:t xml:space="preserve"> NOW</w:t>
      </w:r>
    </w:p>
    <w:p w14:paraId="0FDDAD2E" w14:textId="77777777" w:rsidR="00A70756" w:rsidRDefault="00A70756" w:rsidP="00A70756">
      <w:pPr>
        <w:jc w:val="center"/>
        <w:rPr>
          <w:lang w:val="en-CA"/>
        </w:rPr>
      </w:pPr>
    </w:p>
    <w:p w14:paraId="46496D37" w14:textId="77777777" w:rsidR="00A70756" w:rsidRDefault="00A70756" w:rsidP="00A70756">
      <w:pPr>
        <w:jc w:val="center"/>
        <w:rPr>
          <w:lang w:val="en-CA"/>
        </w:rPr>
      </w:pPr>
      <w:r>
        <w:rPr>
          <w:lang w:val="en-CA"/>
        </w:rPr>
        <w:t xml:space="preserve">If you enjoyed this post please SIGN UP NOW! </w:t>
      </w:r>
    </w:p>
    <w:p w14:paraId="09EFB6F8" w14:textId="77777777" w:rsidR="00A70756" w:rsidRDefault="00A70756" w:rsidP="00A70756">
      <w:pPr>
        <w:jc w:val="center"/>
        <w:rPr>
          <w:lang w:val="en-CA"/>
        </w:rPr>
      </w:pPr>
    </w:p>
    <w:p w14:paraId="4C4AEF5B" w14:textId="77777777" w:rsidR="00A70756" w:rsidRDefault="00A70756" w:rsidP="00A70756">
      <w:pPr>
        <w:jc w:val="center"/>
        <w:rPr>
          <w:lang w:val="en-CA"/>
        </w:rPr>
      </w:pPr>
      <w:r>
        <w:rPr>
          <w:lang w:val="en-CA"/>
        </w:rPr>
        <w:t>To subscribe – enter your email in the box above. It’s on the right side of the page up near the top.</w:t>
      </w:r>
    </w:p>
    <w:p w14:paraId="71CD56CA" w14:textId="77777777" w:rsidR="00A70756" w:rsidRDefault="00A70756" w:rsidP="00A70756">
      <w:pPr>
        <w:jc w:val="center"/>
        <w:rPr>
          <w:lang w:val="en-CA"/>
        </w:rPr>
      </w:pPr>
    </w:p>
    <w:p w14:paraId="6D877053" w14:textId="77777777" w:rsidR="00A70756" w:rsidRDefault="00A70756" w:rsidP="00A70756">
      <w:pPr>
        <w:jc w:val="center"/>
        <w:rPr>
          <w:lang w:val="en-CA"/>
        </w:rPr>
      </w:pPr>
      <w:r>
        <w:rPr>
          <w:lang w:val="en-CA"/>
        </w:rPr>
        <w:t>If you have any suggestions or comments please post a comment below!</w:t>
      </w:r>
    </w:p>
    <w:p w14:paraId="7FED248C" w14:textId="77777777" w:rsidR="00A70756" w:rsidRPr="0077454B" w:rsidRDefault="00A70756">
      <w:pPr>
        <w:rPr>
          <w:lang w:val="en-CA"/>
        </w:rPr>
      </w:pPr>
    </w:p>
    <w:sectPr w:rsidR="00A70756" w:rsidRPr="0077454B" w:rsidSect="001017D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130D4"/>
    <w:multiLevelType w:val="hybridMultilevel"/>
    <w:tmpl w:val="BB343DBE"/>
    <w:lvl w:ilvl="0" w:tplc="9426E09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A1"/>
    <w:rsid w:val="000C22BA"/>
    <w:rsid w:val="001017DB"/>
    <w:rsid w:val="00294D4B"/>
    <w:rsid w:val="003E6340"/>
    <w:rsid w:val="00456F3A"/>
    <w:rsid w:val="004E1254"/>
    <w:rsid w:val="0055093D"/>
    <w:rsid w:val="00583D28"/>
    <w:rsid w:val="00593112"/>
    <w:rsid w:val="00596597"/>
    <w:rsid w:val="0069440B"/>
    <w:rsid w:val="007169A1"/>
    <w:rsid w:val="00721CED"/>
    <w:rsid w:val="0077454B"/>
    <w:rsid w:val="00867BC4"/>
    <w:rsid w:val="00905936"/>
    <w:rsid w:val="009B26F5"/>
    <w:rsid w:val="009D2103"/>
    <w:rsid w:val="00A059C3"/>
    <w:rsid w:val="00A70756"/>
    <w:rsid w:val="00A739B0"/>
    <w:rsid w:val="00A91526"/>
    <w:rsid w:val="00BA6736"/>
    <w:rsid w:val="00CB3266"/>
    <w:rsid w:val="00E91498"/>
    <w:rsid w:val="00EC27D3"/>
    <w:rsid w:val="00EE36AB"/>
    <w:rsid w:val="00F310FE"/>
    <w:rsid w:val="00FB14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52D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340"/>
    <w:pPr>
      <w:ind w:left="720"/>
      <w:contextualSpacing/>
    </w:pPr>
  </w:style>
  <w:style w:type="paragraph" w:styleId="BalloonText">
    <w:name w:val="Balloon Text"/>
    <w:basedOn w:val="Normal"/>
    <w:link w:val="BalloonTextChar"/>
    <w:uiPriority w:val="99"/>
    <w:semiHidden/>
    <w:unhideWhenUsed/>
    <w:rsid w:val="00A91526"/>
    <w:rPr>
      <w:rFonts w:ascii="Lucida Grande" w:hAnsi="Lucida Grande"/>
      <w:sz w:val="18"/>
      <w:szCs w:val="18"/>
    </w:rPr>
  </w:style>
  <w:style w:type="character" w:customStyle="1" w:styleId="BalloonTextChar">
    <w:name w:val="Balloon Text Char"/>
    <w:basedOn w:val="DefaultParagraphFont"/>
    <w:link w:val="BalloonText"/>
    <w:uiPriority w:val="99"/>
    <w:semiHidden/>
    <w:rsid w:val="00A9152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340"/>
    <w:pPr>
      <w:ind w:left="720"/>
      <w:contextualSpacing/>
    </w:pPr>
  </w:style>
  <w:style w:type="paragraph" w:styleId="BalloonText">
    <w:name w:val="Balloon Text"/>
    <w:basedOn w:val="Normal"/>
    <w:link w:val="BalloonTextChar"/>
    <w:uiPriority w:val="99"/>
    <w:semiHidden/>
    <w:unhideWhenUsed/>
    <w:rsid w:val="00A91526"/>
    <w:rPr>
      <w:rFonts w:ascii="Lucida Grande" w:hAnsi="Lucida Grande"/>
      <w:sz w:val="18"/>
      <w:szCs w:val="18"/>
    </w:rPr>
  </w:style>
  <w:style w:type="character" w:customStyle="1" w:styleId="BalloonTextChar">
    <w:name w:val="Balloon Text Char"/>
    <w:basedOn w:val="DefaultParagraphFont"/>
    <w:link w:val="BalloonText"/>
    <w:uiPriority w:val="99"/>
    <w:semiHidden/>
    <w:rsid w:val="00A9152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187B1A-C9D1-AC46-B006-94E5C1DE3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938</Words>
  <Characters>5351</Characters>
  <Application>Microsoft Macintosh Word</Application>
  <DocSecurity>0</DocSecurity>
  <Lines>44</Lines>
  <Paragraphs>12</Paragraphs>
  <ScaleCrop>false</ScaleCrop>
  <Company>MR</Company>
  <LinksUpToDate>false</LinksUpToDate>
  <CharactersWithSpaces>6277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Rix</dc:creator>
  <cp:keywords/>
  <dc:description/>
  <cp:lastModifiedBy>Mike Rix</cp:lastModifiedBy>
  <cp:revision>2</cp:revision>
  <dcterms:created xsi:type="dcterms:W3CDTF">2015-02-19T21:00:00Z</dcterms:created>
  <dcterms:modified xsi:type="dcterms:W3CDTF">2015-02-19T21:00:00Z</dcterms:modified>
</cp:coreProperties>
</file>